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BE48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151CA9">
        <w:rPr>
          <w:rFonts w:ascii="Times New Roman" w:hAnsi="Times New Roman" w:cs="Times New Roman"/>
          <w:b/>
          <w:lang w:val="en-US"/>
        </w:rPr>
        <w:t>Reviewer 1</w:t>
      </w:r>
    </w:p>
    <w:p w14:paraId="60F9B5D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6C198DF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My main comment concerns the bias in the observation of S minus P times. The authors measure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the observed lag time from</w:t>
      </w:r>
      <w:bookmarkStart w:id="0" w:name="_GoBack"/>
      <w:bookmarkEnd w:id="0"/>
      <w:r w:rsidRPr="00151CA9">
        <w:rPr>
          <w:rFonts w:ascii="Times New Roman" w:hAnsi="Times New Roman" w:cs="Times New Roman"/>
          <w:i/>
          <w:lang w:val="en-US"/>
        </w:rPr>
        <w:t xml:space="preserve"> the centroid of the cross-correlation function within the time window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2 seconds before and after the theoretical lag time if the tremor source was on the plate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boundary (L330-335). I understand that such kind of constraint is sometimes useful for obtaining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realistic solutions, but I am worried whether this constraint works for too strong bias that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concentrates all tremor depths to the plate boundary depths. In other words, the S minus P 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measurements should be free from theoretical time lags when discussing the spatial relationship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between tremor and plate boundary. How about using the </w:t>
      </w:r>
      <w:proofErr w:type="gramStart"/>
      <w:r w:rsidRPr="00151CA9">
        <w:rPr>
          <w:rFonts w:ascii="Times New Roman" w:hAnsi="Times New Roman" w:cs="Times New Roman"/>
          <w:i/>
          <w:lang w:val="en-US"/>
        </w:rPr>
        <w:t>whole time</w:t>
      </w:r>
      <w:proofErr w:type="gramEnd"/>
      <w:r w:rsidRPr="00151CA9">
        <w:rPr>
          <w:rFonts w:ascii="Times New Roman" w:hAnsi="Times New Roman" w:cs="Times New Roman"/>
          <w:i/>
          <w:lang w:val="en-US"/>
        </w:rPr>
        <w:t xml:space="preserve"> window or focusing on the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window around the maximum peak? In any case, the authors should check and show that these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time window limitations do not strongly affect the results.</w:t>
      </w:r>
    </w:p>
    <w:p w14:paraId="2C12A3D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1F847DC" w14:textId="66A4CB7B" w:rsidR="006C098A" w:rsidRPr="006C098A" w:rsidRDefault="00CB1F4F" w:rsidP="006C098A">
      <w:pPr>
        <w:rPr>
          <w:ins w:id="1" w:author="Kenneth C. Creager" w:date="2021-11-23T11:23:00Z"/>
          <w:rFonts w:ascii="Times New Roman" w:hAnsi="Times New Roman" w:cs="Times New Roman"/>
          <w:lang w:val="en-US"/>
          <w:rPrChange w:id="2" w:author="Kenneth C. Creager" w:date="2021-11-23T11:23:00Z">
            <w:rPr>
              <w:ins w:id="3" w:author="Kenneth C. Creager" w:date="2021-11-23T11:23:00Z"/>
              <w:rFonts w:ascii="Monaco" w:eastAsia="Times New Roman" w:hAnsi="Monaco" w:cs="Times New Roman"/>
              <w:color w:val="000000"/>
              <w:sz w:val="15"/>
              <w:szCs w:val="15"/>
              <w:lang w:val="en-US"/>
            </w:rPr>
          </w:rPrChange>
        </w:rPr>
      </w:pPr>
      <w:ins w:id="4" w:author="Kenneth C. Creager" w:date="2021-11-23T11:02:00Z">
        <w:r>
          <w:rPr>
            <w:rFonts w:ascii="Times New Roman" w:hAnsi="Times New Roman" w:cs="Times New Roman"/>
            <w:lang w:val="en-US"/>
          </w:rPr>
          <w:t>You bring up a very important point</w:t>
        </w:r>
      </w:ins>
      <w:ins w:id="5" w:author="Kenneth C. Creager" w:date="2021-11-23T11:03:00Z">
        <w:r>
          <w:rPr>
            <w:rFonts w:ascii="Times New Roman" w:hAnsi="Times New Roman" w:cs="Times New Roman"/>
            <w:lang w:val="en-US"/>
          </w:rPr>
          <w:t xml:space="preserve"> </w:t>
        </w:r>
      </w:ins>
      <w:ins w:id="6" w:author="Kenneth C. Creager" w:date="2021-11-23T11:12:00Z">
        <w:r w:rsidR="00687183">
          <w:rPr>
            <w:rFonts w:ascii="Times New Roman" w:hAnsi="Times New Roman" w:cs="Times New Roman"/>
            <w:lang w:val="en-US"/>
          </w:rPr>
          <w:t xml:space="preserve">regarding the potential of bias in our results </w:t>
        </w:r>
      </w:ins>
      <w:ins w:id="7" w:author="Kenneth C. Creager" w:date="2021-11-23T11:03:00Z">
        <w:r>
          <w:rPr>
            <w:rFonts w:ascii="Times New Roman" w:hAnsi="Times New Roman" w:cs="Times New Roman"/>
            <w:lang w:val="en-US"/>
          </w:rPr>
          <w:t>and we have explored this in some detail</w:t>
        </w:r>
      </w:ins>
      <w:ins w:id="8" w:author="Kenneth C. Creager" w:date="2021-11-23T11:12:00Z">
        <w:r w:rsidR="00687183">
          <w:rPr>
            <w:rFonts w:ascii="Times New Roman" w:hAnsi="Times New Roman" w:cs="Times New Roman"/>
            <w:lang w:val="en-US"/>
          </w:rPr>
          <w:t>.  We have rewritten our method to inc</w:t>
        </w:r>
      </w:ins>
      <w:ins w:id="9" w:author="Kenneth C. Creager" w:date="2021-11-23T11:13:00Z">
        <w:r w:rsidR="00687183">
          <w:rPr>
            <w:rFonts w:ascii="Times New Roman" w:hAnsi="Times New Roman" w:cs="Times New Roman"/>
            <w:lang w:val="en-US"/>
          </w:rPr>
          <w:t xml:space="preserve">lude an important detail that we left out of the text of the submitted version which we now explain on lines </w:t>
        </w:r>
        <w:del w:id="10" w:author="Ariane L. Ducellier" w:date="2021-11-23T17:51:00Z">
          <w:r w:rsidR="00687183" w:rsidDel="000458AC">
            <w:rPr>
              <w:rFonts w:ascii="Times New Roman" w:hAnsi="Times New Roman" w:cs="Times New Roman"/>
              <w:lang w:val="en-US"/>
            </w:rPr>
            <w:delText>XXX-YYY</w:delText>
          </w:r>
        </w:del>
      </w:ins>
      <w:ins w:id="11" w:author="Ariane L. Ducellier" w:date="2021-11-23T17:51:00Z">
        <w:r w:rsidR="000458AC">
          <w:rPr>
            <w:rFonts w:ascii="Times New Roman" w:hAnsi="Times New Roman" w:cs="Times New Roman"/>
            <w:lang w:val="en-US"/>
          </w:rPr>
          <w:t>263-275</w:t>
        </w:r>
      </w:ins>
      <w:ins w:id="12" w:author="Kenneth C. Creager" w:date="2021-11-23T11:13:00Z">
        <w:r w:rsidR="00687183">
          <w:rPr>
            <w:rFonts w:ascii="Times New Roman" w:hAnsi="Times New Roman" w:cs="Times New Roman"/>
            <w:lang w:val="en-US"/>
          </w:rPr>
          <w:t>.  We h</w:t>
        </w:r>
      </w:ins>
      <w:ins w:id="13" w:author="Kenneth C. Creager" w:date="2021-11-23T11:14:00Z">
        <w:r w:rsidR="00687183">
          <w:rPr>
            <w:rFonts w:ascii="Times New Roman" w:hAnsi="Times New Roman" w:cs="Times New Roman"/>
            <w:lang w:val="en-US"/>
          </w:rPr>
          <w:t xml:space="preserve">ave also sent figures to show more clearly the windows we </w:t>
        </w:r>
      </w:ins>
      <w:ins w:id="14" w:author="Kenneth C. Creager" w:date="2021-11-23T11:18:00Z">
        <w:r w:rsidR="00687183">
          <w:rPr>
            <w:rFonts w:ascii="Times New Roman" w:hAnsi="Times New Roman" w:cs="Times New Roman"/>
            <w:lang w:val="en-US"/>
          </w:rPr>
          <w:t>analyze</w:t>
        </w:r>
      </w:ins>
      <w:ins w:id="15" w:author="Kenneth C. Creager" w:date="2021-11-23T11:14:00Z">
        <w:r w:rsidR="00687183">
          <w:rPr>
            <w:rFonts w:ascii="Times New Roman" w:hAnsi="Times New Roman" w:cs="Times New Roman"/>
            <w:lang w:val="en-US"/>
          </w:rPr>
          <w:t xml:space="preserve"> for the clustering relative to the theoretical time and our final obse</w:t>
        </w:r>
      </w:ins>
      <w:ins w:id="16" w:author="Kenneth C. Creager" w:date="2021-11-23T11:15:00Z">
        <w:r w:rsidR="00687183">
          <w:rPr>
            <w:rFonts w:ascii="Times New Roman" w:hAnsi="Times New Roman" w:cs="Times New Roman"/>
            <w:lang w:val="en-US"/>
          </w:rPr>
          <w:t xml:space="preserve">rvation.  </w:t>
        </w:r>
      </w:ins>
      <w:ins w:id="17" w:author="Kenneth C. Creager" w:date="2021-11-23T11:23:00Z">
        <w:r w:rsidR="006C098A">
          <w:rPr>
            <w:rFonts w:ascii="Times New Roman" w:hAnsi="Times New Roman" w:cs="Times New Roman"/>
            <w:lang w:val="en-US"/>
          </w:rPr>
          <w:t>T</w:t>
        </w:r>
        <w:r w:rsidR="006C098A" w:rsidRPr="006C098A">
          <w:rPr>
            <w:rFonts w:ascii="Times New Roman" w:hAnsi="Times New Roman" w:cs="Times New Roman"/>
            <w:lang w:val="en-US"/>
            <w:rPrChange w:id="18" w:author="Kenneth C. Creager" w:date="2021-11-23T11:23:00Z">
              <w:rPr>
                <w:rFonts w:ascii="Monaco" w:eastAsia="Times New Roman" w:hAnsi="Monaco" w:cs="Times New Roman"/>
                <w:color w:val="000000"/>
                <w:sz w:val="15"/>
                <w:szCs w:val="15"/>
                <w:lang w:val="en-US"/>
              </w:rPr>
            </w:rPrChange>
          </w:rPr>
          <w:t>he highest peak in the absolute value of the phase-weighted stacks of the cross correlation functions |</w:t>
        </w:r>
        <w:proofErr w:type="spellStart"/>
        <w:r w:rsidR="006C098A" w:rsidRPr="006C098A">
          <w:rPr>
            <w:rFonts w:ascii="Times New Roman" w:hAnsi="Times New Roman" w:cs="Times New Roman"/>
            <w:lang w:val="en-US"/>
            <w:rPrChange w:id="19" w:author="Kenneth C. Creager" w:date="2021-11-23T11:23:00Z">
              <w:rPr>
                <w:rFonts w:ascii="Monaco" w:eastAsia="Times New Roman" w:hAnsi="Monaco" w:cs="Times New Roman"/>
                <w:color w:val="000000"/>
                <w:sz w:val="15"/>
                <w:szCs w:val="15"/>
                <w:lang w:val="en-US"/>
              </w:rPr>
            </w:rPrChange>
          </w:rPr>
          <w:t>S_i</w:t>
        </w:r>
        <w:proofErr w:type="spellEnd"/>
        <w:r w:rsidR="006C098A" w:rsidRPr="006C098A">
          <w:rPr>
            <w:rFonts w:ascii="Times New Roman" w:hAnsi="Times New Roman" w:cs="Times New Roman"/>
            <w:lang w:val="en-US"/>
            <w:rPrChange w:id="20" w:author="Kenneth C. Creager" w:date="2021-11-23T11:23:00Z">
              <w:rPr>
                <w:rFonts w:ascii="Monaco" w:eastAsia="Times New Roman" w:hAnsi="Monaco" w:cs="Times New Roman"/>
                <w:color w:val="000000"/>
                <w:sz w:val="15"/>
                <w:szCs w:val="15"/>
                <w:lang w:val="en-US"/>
              </w:rPr>
            </w:rPrChange>
          </w:rPr>
          <w:t>(tau)| within the defined window is the same as the highest peak between 3 and  8 seconds for every array / tremor grid  except for one (BH 5, -5) so using the theoretical S-P time as a guide to define the time window has very little or no effect on the final travel-time observation.</w:t>
        </w:r>
      </w:ins>
    </w:p>
    <w:p w14:paraId="3CE9A1EE" w14:textId="77777777" w:rsidR="006C098A" w:rsidRPr="006C098A" w:rsidRDefault="006C098A" w:rsidP="006C098A">
      <w:pPr>
        <w:rPr>
          <w:ins w:id="21" w:author="Kenneth C. Creager" w:date="2021-11-23T11:23:00Z"/>
          <w:rFonts w:ascii="Times New Roman" w:eastAsia="Times New Roman" w:hAnsi="Times New Roman" w:cs="Times New Roman"/>
          <w:lang w:val="en-US"/>
        </w:rPr>
      </w:pPr>
    </w:p>
    <w:p w14:paraId="6223459E" w14:textId="4B68C8AC" w:rsidR="00151CA9" w:rsidRPr="00151CA9" w:rsidDel="006C098A" w:rsidRDefault="00151CA9" w:rsidP="00151CA9">
      <w:pPr>
        <w:autoSpaceDE w:val="0"/>
        <w:autoSpaceDN w:val="0"/>
        <w:adjustRightInd w:val="0"/>
        <w:jc w:val="both"/>
        <w:rPr>
          <w:del w:id="22" w:author="Kenneth C. Creager" w:date="2021-11-23T11:25:00Z"/>
          <w:rFonts w:ascii="Times New Roman" w:hAnsi="Times New Roman" w:cs="Times New Roman"/>
          <w:lang w:val="en-US"/>
        </w:rPr>
      </w:pPr>
      <w:del w:id="23" w:author="Kenneth C. Creager" w:date="2021-11-23T11:25:00Z">
        <w:r w:rsidRPr="00151CA9" w:rsidDel="006C098A">
          <w:rPr>
            <w:rFonts w:ascii="Times New Roman" w:hAnsi="Times New Roman" w:cs="Times New Roman"/>
            <w:lang w:val="en-US"/>
          </w:rPr>
          <w:delText>To be more precise, when we plot the cross-correlation of the horizontal-to-vertical components,</w:delText>
        </w:r>
      </w:del>
    </w:p>
    <w:p w14:paraId="7E329D2E" w14:textId="63BF203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del w:id="24" w:author="Kenneth C. Creager" w:date="2021-11-23T11:25:00Z">
        <w:r w:rsidRPr="00151CA9" w:rsidDel="006C098A">
          <w:rPr>
            <w:rFonts w:ascii="Times New Roman" w:hAnsi="Times New Roman" w:cs="Times New Roman"/>
            <w:lang w:val="en-US"/>
          </w:rPr>
          <w:delText>we see a primary peak around time lag 0, and a secondary peak around time lag 4-5 s,</w:delText>
        </w:r>
        <w:r w:rsidDel="006C098A">
          <w:rPr>
            <w:rFonts w:ascii="Times New Roman" w:hAnsi="Times New Roman" w:cs="Times New Roman"/>
            <w:lang w:val="en-US"/>
          </w:rPr>
          <w:delText xml:space="preserve"> </w:delText>
        </w:r>
        <w:r w:rsidRPr="00151CA9" w:rsidDel="006C098A">
          <w:rPr>
            <w:rFonts w:ascii="Times New Roman" w:hAnsi="Times New Roman" w:cs="Times New Roman"/>
            <w:lang w:val="en-US"/>
          </w:rPr>
          <w:delText>corresponding to the time lag between the P-wave and the S-wave. To be sure to pick the secondary</w:delText>
        </w:r>
        <w:r w:rsidDel="006C098A">
          <w:rPr>
            <w:rFonts w:ascii="Times New Roman" w:hAnsi="Times New Roman" w:cs="Times New Roman"/>
            <w:lang w:val="en-US"/>
          </w:rPr>
          <w:delText xml:space="preserve"> </w:delText>
        </w:r>
        <w:r w:rsidRPr="00151CA9" w:rsidDel="006C098A">
          <w:rPr>
            <w:rFonts w:ascii="Times New Roman" w:hAnsi="Times New Roman" w:cs="Times New Roman"/>
            <w:lang w:val="en-US"/>
          </w:rPr>
          <w:delText>peak and not the main one, we first look for a local maximum close to the theoretical time</w:delText>
        </w:r>
        <w:r w:rsidDel="006C098A">
          <w:rPr>
            <w:rFonts w:ascii="Times New Roman" w:hAnsi="Times New Roman" w:cs="Times New Roman"/>
            <w:lang w:val="en-US"/>
          </w:rPr>
          <w:delText xml:space="preserve"> </w:delText>
        </w:r>
        <w:r w:rsidRPr="00151CA9" w:rsidDel="006C098A">
          <w:rPr>
            <w:rFonts w:ascii="Times New Roman" w:hAnsi="Times New Roman" w:cs="Times New Roman"/>
            <w:lang w:val="en-US"/>
          </w:rPr>
          <w:delText>lag. Once we have found the secondary peak, we select a time window around this peak to do the</w:delText>
        </w:r>
        <w:r w:rsidDel="006C098A">
          <w:rPr>
            <w:rFonts w:ascii="Times New Roman" w:hAnsi="Times New Roman" w:cs="Times New Roman"/>
            <w:lang w:val="en-US"/>
          </w:rPr>
          <w:delText xml:space="preserve"> </w:delText>
        </w:r>
        <w:r w:rsidRPr="00151CA9" w:rsidDel="006C098A">
          <w:rPr>
            <w:rFonts w:ascii="Times New Roman" w:hAnsi="Times New Roman" w:cs="Times New Roman"/>
            <w:lang w:val="en-US"/>
          </w:rPr>
          <w:delText xml:space="preserve">clustering, and compute the moment centroid. </w:delText>
        </w:r>
      </w:del>
      <w:r w:rsidRPr="00151CA9">
        <w:rPr>
          <w:rFonts w:ascii="Times New Roman" w:hAnsi="Times New Roman" w:cs="Times New Roman"/>
          <w:lang w:val="en-US"/>
        </w:rPr>
        <w:t>The width of the time window selected to compute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the moment centroid may have an effect on the estimation of the depth of the tremor. To verify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this, we varied the width of the time window and computed the corresponding variations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 xml:space="preserve">depth of the tremor. We added this </w:t>
      </w:r>
      <w:del w:id="25" w:author="Kenneth C. Creager" w:date="2021-11-23T11:25:00Z">
        <w:r w:rsidRPr="00151CA9" w:rsidDel="006C098A">
          <w:rPr>
            <w:rFonts w:ascii="Times New Roman" w:hAnsi="Times New Roman" w:cs="Times New Roman"/>
            <w:lang w:val="en-US"/>
          </w:rPr>
          <w:delText xml:space="preserve">precision </w:delText>
        </w:r>
      </w:del>
      <w:ins w:id="26" w:author="Kenneth C. Creager" w:date="2021-11-23T11:25:00Z">
        <w:r w:rsidR="006C098A">
          <w:rPr>
            <w:rFonts w:ascii="Times New Roman" w:hAnsi="Times New Roman" w:cs="Times New Roman"/>
            <w:lang w:val="en-US"/>
          </w:rPr>
          <w:t>discussion</w:t>
        </w:r>
        <w:r w:rsidR="006C098A" w:rsidRPr="00151CA9">
          <w:rPr>
            <w:rFonts w:ascii="Times New Roman" w:hAnsi="Times New Roman" w:cs="Times New Roman"/>
            <w:lang w:val="en-US"/>
          </w:rPr>
          <w:t xml:space="preserve"> </w:t>
        </w:r>
      </w:ins>
      <w:r w:rsidRPr="00151CA9">
        <w:rPr>
          <w:rFonts w:ascii="Times New Roman" w:hAnsi="Times New Roman" w:cs="Times New Roman"/>
          <w:lang w:val="en-US"/>
        </w:rPr>
        <w:t>in the text</w:t>
      </w:r>
      <w:ins w:id="27" w:author="Kenneth C. Creager" w:date="2021-11-23T11:25:00Z">
        <w:r w:rsidR="006C098A">
          <w:rPr>
            <w:rFonts w:ascii="Times New Roman" w:hAnsi="Times New Roman" w:cs="Times New Roman"/>
            <w:lang w:val="en-US"/>
          </w:rPr>
          <w:t xml:space="preserve"> at lines </w:t>
        </w:r>
        <w:del w:id="28" w:author="Ariane L. Ducellier" w:date="2021-11-23T17:52:00Z">
          <w:r w:rsidR="006C098A" w:rsidDel="000458AC">
            <w:rPr>
              <w:rFonts w:ascii="Times New Roman" w:hAnsi="Times New Roman" w:cs="Times New Roman"/>
              <w:lang w:val="en-US"/>
            </w:rPr>
            <w:delText>XXX-YYY</w:delText>
          </w:r>
        </w:del>
      </w:ins>
      <w:ins w:id="29" w:author="Ariane L. Ducellier" w:date="2021-11-23T17:52:00Z">
        <w:r w:rsidR="000458AC">
          <w:rPr>
            <w:rFonts w:ascii="Times New Roman" w:hAnsi="Times New Roman" w:cs="Times New Roman"/>
            <w:lang w:val="en-US"/>
          </w:rPr>
          <w:t>36</w:t>
        </w:r>
      </w:ins>
      <w:ins w:id="30" w:author="Ariane L. Ducellier" w:date="2021-11-23T17:53:00Z">
        <w:r w:rsidR="000458AC">
          <w:rPr>
            <w:rFonts w:ascii="Times New Roman" w:hAnsi="Times New Roman" w:cs="Times New Roman"/>
            <w:lang w:val="en-US"/>
          </w:rPr>
          <w:t>8-377</w:t>
        </w:r>
      </w:ins>
      <w:ins w:id="31" w:author="Kenneth C. Creager" w:date="2021-11-23T11:25:00Z">
        <w:r w:rsidR="006C098A">
          <w:rPr>
            <w:rFonts w:ascii="Times New Roman" w:hAnsi="Times New Roman" w:cs="Times New Roman"/>
            <w:lang w:val="en-US"/>
          </w:rPr>
          <w:t>.</w:t>
        </w:r>
      </w:ins>
      <w:del w:id="32" w:author="Kenneth C. Creager" w:date="2021-11-23T11:25:00Z">
        <w:r w:rsidRPr="00151CA9" w:rsidDel="006C098A">
          <w:rPr>
            <w:rFonts w:ascii="Times New Roman" w:hAnsi="Times New Roman" w:cs="Times New Roman"/>
            <w:lang w:val="en-US"/>
          </w:rPr>
          <w:delText>.</w:delText>
        </w:r>
      </w:del>
    </w:p>
    <w:p w14:paraId="76C4E54B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A9D6A8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Thickness or depth extent of tremor sources in this study is derived from the scattering of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time lags or depths for one-minute-long time windows (L414-438). However, none of the 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lag or depth distribution for one-minute-long time windows are presented in the manuscript. I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recommend showing at least some examples of these distributions. Besides, I am not (and probably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most readers would not be) familiar with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estimator. Please give a more detailed explanation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about what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estimator is and in which case it works well (compared with MAD).</w:t>
      </w:r>
    </w:p>
    <w:p w14:paraId="040D8A4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67D89CD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added an example of distribution of time lags in the supplement. We added a description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Pr="00151CA9">
        <w:rPr>
          <w:rFonts w:ascii="Times New Roman" w:hAnsi="Times New Roman" w:cs="Times New Roman"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lang w:val="en-US"/>
        </w:rPr>
        <w:t xml:space="preserve"> estimator and its advantage compared to the MAD in the text.</w:t>
      </w:r>
    </w:p>
    <w:p w14:paraId="691C3B10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B12BA7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151CA9">
        <w:rPr>
          <w:rFonts w:ascii="Times New Roman" w:hAnsi="Times New Roman" w:cs="Times New Roman"/>
          <w:i/>
        </w:rPr>
        <w:t>L</w:t>
      </w:r>
      <w:proofErr w:type="gramStart"/>
      <w:r w:rsidRPr="00151CA9">
        <w:rPr>
          <w:rFonts w:ascii="Times New Roman" w:hAnsi="Times New Roman" w:cs="Times New Roman"/>
          <w:i/>
        </w:rPr>
        <w:t>194:</w:t>
      </w:r>
      <w:proofErr w:type="gramEnd"/>
      <w:r w:rsidRPr="00151CA9">
        <w:rPr>
          <w:rFonts w:ascii="Times New Roman" w:hAnsi="Times New Roman" w:cs="Times New Roman"/>
          <w:i/>
        </w:rPr>
        <w:t xml:space="preserve"> Ghosh et al., 2010 -&gt; Ghosh et al., 2010ab?</w:t>
      </w:r>
    </w:p>
    <w:p w14:paraId="188939E9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151CA9">
        <w:rPr>
          <w:rFonts w:ascii="Times New Roman" w:hAnsi="Times New Roman" w:cs="Times New Roman"/>
          <w:i/>
        </w:rPr>
        <w:t>L</w:t>
      </w:r>
      <w:proofErr w:type="gramStart"/>
      <w:r w:rsidRPr="00151CA9">
        <w:rPr>
          <w:rFonts w:ascii="Times New Roman" w:hAnsi="Times New Roman" w:cs="Times New Roman"/>
          <w:i/>
        </w:rPr>
        <w:t>306:</w:t>
      </w:r>
      <w:proofErr w:type="gramEnd"/>
      <w:r w:rsidRPr="00151CA9">
        <w:rPr>
          <w:rFonts w:ascii="Times New Roman" w:hAnsi="Times New Roman" w:cs="Times New Roman"/>
          <w:i/>
        </w:rPr>
        <w:t xml:space="preserve"> Ghosh et al., 2010 -&gt; Ghosh et al., 2010b?</w:t>
      </w:r>
    </w:p>
    <w:p w14:paraId="637F53B8" w14:textId="77777777" w:rsidR="00151CA9" w:rsidRPr="000458AC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rPrChange w:id="33" w:author="Ariane L. Ducellier" w:date="2021-11-23T17:50:00Z">
            <w:rPr>
              <w:rFonts w:ascii="Times New Roman" w:hAnsi="Times New Roman" w:cs="Times New Roman"/>
              <w:lang w:val="en-US"/>
            </w:rPr>
          </w:rPrChange>
        </w:rPr>
      </w:pPr>
    </w:p>
    <w:p w14:paraId="26BB9CE7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modified the reference.</w:t>
      </w:r>
    </w:p>
    <w:p w14:paraId="067F0258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18994D4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L330: I cannot get the meaning of the sentence, "We considered only the horizontal component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with the maximum value of the peak". Do you select the EW or NS components with the larger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maximum value of the peak?</w:t>
      </w:r>
    </w:p>
    <w:p w14:paraId="261F5EF6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C8AC3F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lastRenderedPageBreak/>
        <w:t>Yes, we select the component (EW or NS) that has the largest maximum value of the peak. We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modified this sentence in the text.</w:t>
      </w:r>
    </w:p>
    <w:p w14:paraId="128C5783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D05F75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L346-358: half width is a typical measure for uncertainties when picking a peak value. In this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case, when picking a centroid value, it is more natural to use standard deviation or MAD (or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Qn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>?).</w:t>
      </w:r>
    </w:p>
    <w:p w14:paraId="58EE614D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4C17B69E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Here we wanted to make the distinction between a sharp peak and a flatter peak which could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have the same moment centroid. This is why we choose the half-width.</w:t>
      </w:r>
    </w:p>
    <w:p w14:paraId="44C5979A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B55BE5E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 xml:space="preserve">L375: different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different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-&gt; different</w:t>
      </w:r>
    </w:p>
    <w:p w14:paraId="53750AAB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4C2718F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corrected this sentence.</w:t>
      </w:r>
    </w:p>
    <w:p w14:paraId="12F58337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FB7936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L468-474: I think this paragraph is not an important conclusion of this work and is already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placed in the Discussion just above the Conclusion. No need to repeat here.</w:t>
      </w:r>
    </w:p>
    <w:p w14:paraId="709E6F4B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92075C7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deleted this paragraph.</w:t>
      </w:r>
    </w:p>
    <w:p w14:paraId="3D530B91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5EF7CF6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Figure 6, Figure 8, Figure 11, Figure 12: Please consider changing the symbol of Three Bumps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(triangles). They are the same symbol as the array positions in Figure 1 and are a bit confusing.</w:t>
      </w:r>
    </w:p>
    <w:p w14:paraId="3F99C78D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989526E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>We modified the symbols for Three Bumps.</w:t>
      </w:r>
    </w:p>
    <w:p w14:paraId="742BF025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4A89F65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n-US"/>
        </w:rPr>
      </w:pPr>
      <w:r w:rsidRPr="00151CA9">
        <w:rPr>
          <w:rFonts w:ascii="Times New Roman" w:hAnsi="Times New Roman" w:cs="Times New Roman"/>
          <w:b/>
          <w:lang w:val="en-US"/>
        </w:rPr>
        <w:t>Reviewer 2</w:t>
      </w:r>
    </w:p>
    <w:p w14:paraId="63F7CB84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4478163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n-US"/>
        </w:rPr>
      </w:pPr>
      <w:r w:rsidRPr="00151CA9">
        <w:rPr>
          <w:rFonts w:ascii="Times New Roman" w:hAnsi="Times New Roman" w:cs="Times New Roman"/>
          <w:i/>
          <w:lang w:val="en-US"/>
        </w:rPr>
        <w:t>I have only one minor quibble: in lines 443 - 445 the authors state "The depth range of the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tremor is larger than the depth range of the low-frequency earthquakes, but this may be due to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the uncertainty of the determination of the tremor depth." As far as I can tell, the depth range of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members of an LFE family was not measured by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Chestler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and Creager (2017). Their three models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 xml:space="preserve">assume a planar structure. A recent JGR paper by </w:t>
      </w:r>
      <w:proofErr w:type="spellStart"/>
      <w:r w:rsidRPr="00151CA9">
        <w:rPr>
          <w:rFonts w:ascii="Times New Roman" w:hAnsi="Times New Roman" w:cs="Times New Roman"/>
          <w:i/>
          <w:lang w:val="en-US"/>
        </w:rPr>
        <w:t>Sammis</w:t>
      </w:r>
      <w:proofErr w:type="spellEnd"/>
      <w:r w:rsidRPr="00151CA9">
        <w:rPr>
          <w:rFonts w:ascii="Times New Roman" w:hAnsi="Times New Roman" w:cs="Times New Roman"/>
          <w:i/>
          <w:lang w:val="en-US"/>
        </w:rPr>
        <w:t xml:space="preserve"> and Bostock (2021) proposed that LFEs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beneath Vancouver Island occur at the sites of granular jams in a flow channel between 0.5 and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1.5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151CA9">
        <w:rPr>
          <w:rFonts w:ascii="Times New Roman" w:hAnsi="Times New Roman" w:cs="Times New Roman"/>
          <w:i/>
          <w:lang w:val="en-US"/>
        </w:rPr>
        <w:t>kilometers thick. So, the assumption of a planar distribution of LFEs in a family may be premature.</w:t>
      </w:r>
    </w:p>
    <w:p w14:paraId="363B8529" w14:textId="77777777" w:rsid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47059B3" w14:textId="77777777" w:rsidR="00151CA9" w:rsidRPr="00151CA9" w:rsidRDefault="00151CA9" w:rsidP="00151C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151CA9">
        <w:rPr>
          <w:rFonts w:ascii="Times New Roman" w:hAnsi="Times New Roman" w:cs="Times New Roman"/>
          <w:lang w:val="en-US"/>
        </w:rPr>
        <w:t xml:space="preserve">There are two papers by </w:t>
      </w:r>
      <w:proofErr w:type="spellStart"/>
      <w:r w:rsidRPr="00151CA9">
        <w:rPr>
          <w:rFonts w:ascii="Times New Roman" w:hAnsi="Times New Roman" w:cs="Times New Roman"/>
          <w:lang w:val="en-US"/>
        </w:rPr>
        <w:t>Chestler</w:t>
      </w:r>
      <w:proofErr w:type="spellEnd"/>
      <w:r w:rsidRPr="00151CA9">
        <w:rPr>
          <w:rFonts w:ascii="Times New Roman" w:hAnsi="Times New Roman" w:cs="Times New Roman"/>
          <w:lang w:val="en-US"/>
        </w:rPr>
        <w:t xml:space="preserve"> and Creager in 2017. We added the reference in the text.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Here, we are considering the range over all LFE families of the distance between the location of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the LFE family and the plate boundary, not the depth range of the source of the LFEs within a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single LFE family. The LFE families are close to the plate boundary, but not exactly on a plane.</w:t>
      </w:r>
      <w:r>
        <w:rPr>
          <w:rFonts w:ascii="Times New Roman" w:hAnsi="Times New Roman" w:cs="Times New Roman"/>
          <w:lang w:val="en-US"/>
        </w:rPr>
        <w:t xml:space="preserve"> </w:t>
      </w:r>
      <w:r w:rsidRPr="00151CA9">
        <w:rPr>
          <w:rFonts w:ascii="Times New Roman" w:hAnsi="Times New Roman" w:cs="Times New Roman"/>
          <w:lang w:val="en-US"/>
        </w:rPr>
        <w:t>We modified the text and we added the comparison with the thickness of the flow channel.</w:t>
      </w:r>
    </w:p>
    <w:p w14:paraId="052DFFC6" w14:textId="77777777" w:rsidR="00794149" w:rsidRPr="00151CA9" w:rsidRDefault="00794149" w:rsidP="00151CA9">
      <w:pPr>
        <w:jc w:val="both"/>
        <w:rPr>
          <w:rFonts w:ascii="Times New Roman" w:hAnsi="Times New Roman"/>
          <w:lang w:val="en-US"/>
        </w:rPr>
      </w:pPr>
    </w:p>
    <w:sectPr w:rsidR="00794149" w:rsidRPr="00151CA9" w:rsidSect="00ED4D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neth C. Creager">
    <w15:presenceInfo w15:providerId="AD" w15:userId="S::kcc@uw.edu::e64b97e0-58bd-4dd2-85ee-338ce0723731"/>
  </w15:person>
  <w15:person w15:author="Ariane L. Ducellier">
    <w15:presenceInfo w15:providerId="AD" w15:userId="S::ducela@uw.edu::7402a8d6-35c4-4edb-9134-f3cc4c5676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A9"/>
    <w:rsid w:val="000458AC"/>
    <w:rsid w:val="00151CA9"/>
    <w:rsid w:val="00286F69"/>
    <w:rsid w:val="00687183"/>
    <w:rsid w:val="006C098A"/>
    <w:rsid w:val="00794149"/>
    <w:rsid w:val="00CB1F4F"/>
    <w:rsid w:val="00E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3553E"/>
  <w14:defaultImageDpi w14:val="32767"/>
  <w15:chartTrackingRefBased/>
  <w15:docId w15:val="{020C1A8E-A99D-1B4B-B7E7-6A3FC7D0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CB1F4F"/>
  </w:style>
  <w:style w:type="paragraph" w:styleId="Textedebulles">
    <w:name w:val="Balloon Text"/>
    <w:basedOn w:val="Normal"/>
    <w:link w:val="TextedebullesCar"/>
    <w:uiPriority w:val="99"/>
    <w:semiHidden/>
    <w:unhideWhenUsed/>
    <w:rsid w:val="000458A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8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L. Ducellier</dc:creator>
  <cp:keywords/>
  <dc:description/>
  <cp:lastModifiedBy>Ariane L. Ducellier</cp:lastModifiedBy>
  <cp:revision>4</cp:revision>
  <dcterms:created xsi:type="dcterms:W3CDTF">2021-11-23T02:12:00Z</dcterms:created>
  <dcterms:modified xsi:type="dcterms:W3CDTF">2021-11-24T01:55:00Z</dcterms:modified>
</cp:coreProperties>
</file>